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DBA" w:rsidRDefault="00F82DBA" w:rsidP="00F82DBA">
      <w:pPr>
        <w:widowControl w:val="0"/>
        <w:numPr>
          <w:ins w:id="0" w:author="Eli Bartlow Martin" w:date="2011-04-05T16:2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 w:author="Eli Bartlow Martin" w:date="2011-04-05T16:23:00Z"/>
          <w:rFonts w:ascii="Times New Roman" w:hAnsi="Times New Roman" w:cs="Helvetica"/>
          <w:sz w:val="28"/>
          <w:szCs w:val="28"/>
        </w:rPr>
      </w:pPr>
      <w:ins w:id="2" w:author="Eli Bartlow Martin" w:date="2011-04-05T16:23:00Z">
        <w:r>
          <w:rPr>
            <w:rFonts w:ascii="Times New Roman" w:hAnsi="Times New Roman" w:cs="Helvetica"/>
            <w:sz w:val="28"/>
            <w:szCs w:val="28"/>
          </w:rPr>
          <w:t>Teaching Disrespect</w:t>
        </w:r>
      </w:ins>
    </w:p>
    <w:p w:rsidR="00F82DBA" w:rsidRDefault="00F82DBA" w:rsidP="00F82DBA">
      <w:pPr>
        <w:widowControl w:val="0"/>
        <w:numPr>
          <w:ins w:id="3" w:author="Eli Bartlow Martin" w:date="2011-04-05T16:23: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4" w:author="Eli Bartlow Martin" w:date="2011-04-05T16:23:00Z"/>
          <w:rFonts w:ascii="Times New Roman" w:hAnsi="Times New Roman" w:cs="Helvetica"/>
          <w:sz w:val="28"/>
          <w:szCs w:val="28"/>
        </w:rPr>
      </w:pPr>
    </w:p>
    <w:p w:rsidR="00F82DBA" w:rsidRDefault="00F82DBA" w:rsidP="00F82DBA">
      <w:pPr>
        <w:widowControl w:val="0"/>
        <w:numPr>
          <w:ins w:id="5" w:author="Eli Bartlow Martin" w:date="2011-04-05T16:23: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 w:author="Eli Bartlow Martin" w:date="2011-04-05T16:22:00Z"/>
          <w:rFonts w:ascii="Times New Roman" w:hAnsi="Times New Roman" w:cs="Helvetica"/>
          <w:sz w:val="28"/>
          <w:szCs w:val="28"/>
        </w:rPr>
      </w:pPr>
      <w:ins w:id="7" w:author="Eli Bartlow Martin" w:date="2011-04-05T16:23:00Z">
        <w:r>
          <w:rPr>
            <w:rFonts w:ascii="Times New Roman" w:hAnsi="Times New Roman" w:cs="Helvetica"/>
            <w:sz w:val="28"/>
            <w:szCs w:val="28"/>
          </w:rPr>
          <w:t>Learning at Harvard</w:t>
        </w:r>
      </w:ins>
    </w:p>
    <w:p w:rsidR="00F82DBA" w:rsidRDefault="00F82DBA" w:rsidP="00F82DBA">
      <w:pPr>
        <w:widowControl w:val="0"/>
        <w:numPr>
          <w:ins w:id="8" w:author="Eli Bartlow Martin" w:date="2011-04-05T16:2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 w:author="Eli Bartlow Martin" w:date="2011-04-05T16:22:00Z"/>
          <w:rFonts w:ascii="Times New Roman" w:hAnsi="Times New Roman" w:cs="Helvetica"/>
          <w:sz w:val="28"/>
          <w:szCs w:val="28"/>
        </w:rPr>
      </w:pPr>
    </w:p>
    <w:p w:rsid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 w:author="Eli Bartlow Martin" w:date="2011-04-05T16:21:00Z"/>
          <w:rFonts w:ascii="Times New Roman" w:hAnsi="Times New Roman" w:cs="Helvetica"/>
        </w:rPr>
      </w:pPr>
      <w:r w:rsidRPr="003B04C8">
        <w:rPr>
          <w:rFonts w:ascii="Times New Roman" w:hAnsi="Times New Roman" w:cs="Helvetica"/>
          <w:sz w:val="22"/>
          <w:szCs w:val="22"/>
        </w:rPr>
        <w:t>You get a ﬁrst sense of the amount of attention paid to teaching at the College by the fact that</w:t>
      </w:r>
      <w:r w:rsidRPr="003B04C8">
        <w:rPr>
          <w:rFonts w:ascii="Times New Roman" w:hAnsi="Times New Roman" w:cs="Helvetica"/>
        </w:rPr>
        <w:t xml:space="preserve"> </w:t>
      </w:r>
      <w:r w:rsidRPr="003B04C8">
        <w:rPr>
          <w:rFonts w:ascii="Times New Roman" w:hAnsi="Times New Roman" w:cs="Helvetica"/>
          <w:sz w:val="22"/>
          <w:szCs w:val="22"/>
        </w:rPr>
        <w:t>Harvard felt the need to launch a “Teaching and Learning Initiative.” You don’t hear about the</w:t>
      </w:r>
      <w:r w:rsidRPr="003B04C8">
        <w:rPr>
          <w:rFonts w:ascii="Times New Roman" w:hAnsi="Times New Roman" w:cs="Helvetica"/>
        </w:rPr>
        <w:t xml:space="preserve"> </w:t>
      </w:r>
      <w:r w:rsidRPr="003B04C8">
        <w:rPr>
          <w:rFonts w:ascii="Times New Roman" w:hAnsi="Times New Roman" w:cs="Helvetica"/>
          <w:sz w:val="22"/>
          <w:szCs w:val="22"/>
        </w:rPr>
        <w:t>Red Sox launching a “Winning the World Series Initiative” or Charlie Sheen launching a slightly-</w:t>
      </w:r>
      <w:r w:rsidRPr="003B04C8">
        <w:rPr>
          <w:rFonts w:ascii="Times New Roman" w:hAnsi="Times New Roman" w:cs="Helvetica"/>
        </w:rPr>
        <w:t xml:space="preserve"> </w:t>
      </w:r>
      <w:r w:rsidRPr="003B04C8">
        <w:rPr>
          <w:rFonts w:ascii="Times New Roman" w:hAnsi="Times New Roman" w:cs="Helvetica"/>
          <w:sz w:val="22"/>
          <w:szCs w:val="22"/>
        </w:rPr>
        <w:t>simpler “Winning Initiative”—winning is a core part of their identity, not something they have to</w:t>
      </w:r>
      <w:r w:rsidRPr="003B04C8">
        <w:rPr>
          <w:rFonts w:ascii="Times New Roman" w:hAnsi="Times New Roman" w:cs="Helvetica"/>
        </w:rPr>
        <w:t xml:space="preserve"> </w:t>
      </w:r>
      <w:r w:rsidRPr="003B04C8">
        <w:rPr>
          <w:rFonts w:ascii="Times New Roman" w:hAnsi="Times New Roman" w:cs="Helvetica"/>
          <w:sz w:val="22"/>
          <w:szCs w:val="22"/>
        </w:rPr>
        <w:t>initiate.</w:t>
      </w:r>
      <w:r w:rsidRPr="003B04C8">
        <w:rPr>
          <w:rFonts w:ascii="Times New Roman" w:hAnsi="Times New Roman" w:cs="Helvetica"/>
        </w:rPr>
        <w:t xml:space="preserve"> </w:t>
      </w:r>
    </w:p>
    <w:p w:rsidR="00F82DBA" w:rsidRPr="00F82DBA" w:rsidRDefault="00F82DBA" w:rsidP="00F82DBA">
      <w:pPr>
        <w:widowControl w:val="0"/>
        <w:numPr>
          <w:ins w:id="11" w:author="Eli Bartlow Martin" w:date="2011-04-05T16:2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 w:author="Eli Bartlow Martin" w:date="2011-04-05T16:24:00Z"/>
          <w:rFonts w:ascii="Times New Roman" w:hAnsi="Times New Roman" w:cs="Helvetica"/>
        </w:rPr>
      </w:pPr>
      <w:r w:rsidRPr="003B04C8">
        <w:rPr>
          <w:rFonts w:ascii="Times New Roman" w:hAnsi="Times New Roman" w:cs="Helvetica"/>
          <w:sz w:val="22"/>
          <w:szCs w:val="22"/>
        </w:rPr>
        <w:t>You get a second sense by the fact that this initiative was actually launched four years ago and</w:t>
      </w:r>
      <w:r w:rsidRPr="003B04C8">
        <w:rPr>
          <w:rFonts w:ascii="Times New Roman" w:hAnsi="Times New Roman" w:cs="Helvetica"/>
        </w:rPr>
        <w:t xml:space="preserve"> </w:t>
      </w:r>
      <w:r w:rsidRPr="003B04C8">
        <w:rPr>
          <w:rFonts w:ascii="Times New Roman" w:hAnsi="Times New Roman" w:cs="Helvetica"/>
          <w:sz w:val="22"/>
          <w:szCs w:val="22"/>
        </w:rPr>
        <w:t xml:space="preserve">has languished </w:t>
      </w:r>
      <w:ins w:id="13" w:author="Eli Bartlow Martin" w:date="2011-04-05T16:24:00Z">
        <w:r w:rsidR="00F82DBA">
          <w:rPr>
            <w:rFonts w:ascii="Times New Roman" w:hAnsi="Times New Roman" w:cs="Helvetica"/>
            <w:sz w:val="22"/>
            <w:szCs w:val="22"/>
          </w:rPr>
          <w:t xml:space="preserve">incognito </w:t>
        </w:r>
      </w:ins>
      <w:r w:rsidRPr="003B04C8">
        <w:rPr>
          <w:rFonts w:ascii="Times New Roman" w:hAnsi="Times New Roman" w:cs="Helvetica"/>
          <w:sz w:val="22"/>
          <w:szCs w:val="22"/>
        </w:rPr>
        <w:t>until now. At a poorly-attended faculty meeting in March, 2007, the few faculty in</w:t>
      </w:r>
      <w:r w:rsidRPr="003B04C8">
        <w:rPr>
          <w:rFonts w:ascii="Times New Roman" w:hAnsi="Times New Roman" w:cs="Helvetica"/>
        </w:rPr>
        <w:t xml:space="preserve"> </w:t>
      </w:r>
      <w:r w:rsidRPr="003B04C8">
        <w:rPr>
          <w:rFonts w:ascii="Times New Roman" w:hAnsi="Times New Roman" w:cs="Helvetica"/>
          <w:sz w:val="22"/>
          <w:szCs w:val="22"/>
        </w:rPr>
        <w:t>attendance received the “Compact on Teaching and Learning” with disdain. A</w:t>
      </w:r>
      <w:ins w:id="14" w:author="Eli Bartlow Martin" w:date="2011-04-05T16:24:00Z">
        <w:r w:rsidR="00F82DBA">
          <w:rPr>
            <w:rFonts w:ascii="Times New Roman" w:hAnsi="Times New Roman" w:cs="Helvetica"/>
            <w:sz w:val="22"/>
            <w:szCs w:val="22"/>
          </w:rPr>
          <w:t>n</w:t>
        </w:r>
      </w:ins>
      <w:r w:rsidRPr="003B04C8">
        <w:rPr>
          <w:rFonts w:ascii="Times New Roman" w:hAnsi="Times New Roman" w:cs="Helvetica"/>
          <w:sz w:val="22"/>
          <w:szCs w:val="22"/>
        </w:rPr>
        <w:t xml:space="preserve"> applauded remark</w:t>
      </w:r>
      <w:r w:rsidRPr="003B04C8">
        <w:rPr>
          <w:rFonts w:ascii="Times New Roman" w:hAnsi="Times New Roman" w:cs="Helvetica"/>
        </w:rPr>
        <w:t xml:space="preserve"> </w:t>
      </w:r>
      <w:r w:rsidRPr="003B04C8">
        <w:rPr>
          <w:rFonts w:ascii="Times New Roman" w:hAnsi="Times New Roman" w:cs="Helvetica"/>
          <w:sz w:val="22"/>
          <w:szCs w:val="22"/>
        </w:rPr>
        <w:t>by Professor of Latin Katherine M. Coleman lay the blame, as always, at the f</w:t>
      </w:r>
      <w:ins w:id="15" w:author="Geoffrey Challen" w:date="2011-04-05T20:28:00Z">
        <w:r w:rsidR="00DC223D">
          <w:rPr>
            <w:rFonts w:ascii="Times New Roman" w:hAnsi="Times New Roman" w:cs="Helvetica"/>
            <w:sz w:val="22"/>
            <w:szCs w:val="22"/>
          </w:rPr>
          <w:t>e</w:t>
        </w:r>
      </w:ins>
      <w:ins w:id="16" w:author="Eli Bartlow Martin" w:date="2011-04-05T16:22:00Z">
        <w:del w:id="17" w:author="Geoffrey Challen" w:date="2011-04-05T20:28:00Z">
          <w:r w:rsidR="00F82DBA" w:rsidDel="00DC223D">
            <w:rPr>
              <w:rFonts w:ascii="Times New Roman" w:hAnsi="Times New Roman" w:cs="Helvetica"/>
              <w:sz w:val="22"/>
              <w:szCs w:val="22"/>
            </w:rPr>
            <w:delText>a</w:delText>
          </w:r>
        </w:del>
      </w:ins>
      <w:r w:rsidRPr="003B04C8">
        <w:rPr>
          <w:rFonts w:ascii="Times New Roman" w:hAnsi="Times New Roman" w:cs="Helvetica"/>
          <w:sz w:val="22"/>
          <w:szCs w:val="22"/>
        </w:rPr>
        <w:t>et of distracted</w:t>
      </w:r>
      <w:r w:rsidRPr="003B04C8">
        <w:rPr>
          <w:rFonts w:ascii="Times New Roman" w:hAnsi="Times New Roman" w:cs="Helvetica"/>
        </w:rPr>
        <w:t xml:space="preserve"> </w:t>
      </w:r>
      <w:r w:rsidRPr="003B04C8">
        <w:rPr>
          <w:rFonts w:ascii="Times New Roman" w:hAnsi="Times New Roman" w:cs="Helvetica"/>
          <w:sz w:val="22"/>
          <w:szCs w:val="22"/>
        </w:rPr>
        <w:t>and disinterested students: “Some students don</w:t>
      </w:r>
      <w:ins w:id="18" w:author="Eli Bartlow Martin" w:date="2011-04-05T16:22:00Z">
        <w:r w:rsidR="00F82DBA">
          <w:rPr>
            <w:rFonts w:ascii="Times New Roman" w:hAnsi="Times New Roman" w:cs="Helvetica"/>
            <w:sz w:val="22"/>
            <w:szCs w:val="22"/>
          </w:rPr>
          <w:t>’</w:t>
        </w:r>
      </w:ins>
      <w:r w:rsidRPr="003B04C8">
        <w:rPr>
          <w:rFonts w:ascii="Times New Roman" w:hAnsi="Times New Roman" w:cs="Helvetica"/>
          <w:sz w:val="22"/>
          <w:szCs w:val="22"/>
        </w:rPr>
        <w:t>t come to class, or they come late, or they surf the</w:t>
      </w:r>
      <w:r w:rsidRPr="003B04C8">
        <w:rPr>
          <w:rFonts w:ascii="Times New Roman" w:hAnsi="Times New Roman" w:cs="Helvetica"/>
        </w:rPr>
        <w:t xml:space="preserve"> </w:t>
      </w:r>
      <w:r w:rsidRPr="003B04C8">
        <w:rPr>
          <w:rFonts w:ascii="Times New Roman" w:hAnsi="Times New Roman" w:cs="Helvetica"/>
          <w:sz w:val="22"/>
          <w:szCs w:val="22"/>
        </w:rPr>
        <w:t>Web during lectures or even sections, I</w:t>
      </w:r>
      <w:ins w:id="19" w:author="Eli Bartlow Martin" w:date="2011-04-05T16:22:00Z">
        <w:r w:rsidR="00F82DBA">
          <w:rPr>
            <w:rFonts w:ascii="Times New Roman" w:hAnsi="Times New Roman" w:cs="Helvetica"/>
            <w:sz w:val="22"/>
            <w:szCs w:val="22"/>
          </w:rPr>
          <w:t>’</w:t>
        </w:r>
      </w:ins>
      <w:r w:rsidRPr="003B04C8">
        <w:rPr>
          <w:rFonts w:ascii="Times New Roman" w:hAnsi="Times New Roman" w:cs="Helvetica"/>
          <w:sz w:val="22"/>
          <w:szCs w:val="22"/>
        </w:rPr>
        <w:t>ve noticed.” Obviously if someone fails to appreciate the</w:t>
      </w:r>
      <w:r w:rsidRPr="003B04C8">
        <w:rPr>
          <w:rFonts w:ascii="Times New Roman" w:hAnsi="Times New Roman" w:cs="Helvetica"/>
        </w:rPr>
        <w:t xml:space="preserve"> </w:t>
      </w:r>
      <w:r w:rsidRPr="003B04C8">
        <w:rPr>
          <w:rFonts w:ascii="Times New Roman" w:hAnsi="Times New Roman" w:cs="Helvetica"/>
          <w:sz w:val="22"/>
          <w:szCs w:val="22"/>
        </w:rPr>
        <w:t>wisdom and clarity of your remarks, the fault must surely be theirs. But props for noticing!</w:t>
      </w:r>
      <w:r w:rsidRPr="003B04C8">
        <w:rPr>
          <w:rFonts w:ascii="Times New Roman" w:hAnsi="Times New Roman" w:cs="Helvetica"/>
        </w:rPr>
        <w:t xml:space="preserve"> </w:t>
      </w:r>
    </w:p>
    <w:p w:rsidR="00F82DBA" w:rsidRPr="00F82DBA" w:rsidRDefault="00F82DBA" w:rsidP="00F82DBA">
      <w:pPr>
        <w:widowControl w:val="0"/>
        <w:numPr>
          <w:ins w:id="20" w:author="Eli Bartlow Martin" w:date="2011-04-05T16:2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You get a third sense by observing that the College picked up this initiative during a period of</w:t>
      </w:r>
      <w:r w:rsidRPr="003B04C8">
        <w:rPr>
          <w:rFonts w:ascii="Times New Roman" w:hAnsi="Times New Roman" w:cs="Helvetica"/>
        </w:rPr>
        <w:t xml:space="preserve"> </w:t>
      </w:r>
      <w:r w:rsidRPr="003B04C8">
        <w:rPr>
          <w:rFonts w:ascii="Times New Roman" w:hAnsi="Times New Roman" w:cs="Helvetica"/>
          <w:sz w:val="22"/>
          <w:szCs w:val="22"/>
        </w:rPr>
        <w:t>budget crisis, precisely at the moment when there are few resources to devote to it. I should</w:t>
      </w:r>
      <w:r w:rsidRPr="003B04C8">
        <w:rPr>
          <w:rFonts w:ascii="Times New Roman" w:hAnsi="Times New Roman" w:cs="Helvetica"/>
        </w:rPr>
        <w:t xml:space="preserve"> </w:t>
      </w:r>
      <w:r w:rsidRPr="003B04C8">
        <w:rPr>
          <w:rFonts w:ascii="Times New Roman" w:hAnsi="Times New Roman" w:cs="Helvetica"/>
          <w:sz w:val="22"/>
          <w:szCs w:val="22"/>
        </w:rPr>
        <w:t>give credit where credit is due, however, and point out that in a single year they did manage to</w:t>
      </w:r>
      <w:r w:rsidRPr="003B04C8">
        <w:rPr>
          <w:rFonts w:ascii="Times New Roman" w:hAnsi="Times New Roman" w:cs="Helvetica"/>
        </w:rPr>
        <w:t xml:space="preserve"> </w:t>
      </w:r>
      <w:r w:rsidRPr="003B04C8">
        <w:rPr>
          <w:rFonts w:ascii="Times New Roman" w:hAnsi="Times New Roman" w:cs="Helvetica"/>
          <w:sz w:val="22"/>
          <w:szCs w:val="22"/>
        </w:rPr>
        <w:t>organize three—count them—colloquia to discuss this important subject.</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szCs w:val="22"/>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But if you want t</w:t>
      </w:r>
      <w:ins w:id="21" w:author="Eli Bartlow Martin" w:date="2011-04-05T16:25:00Z">
        <w:r w:rsidR="00F82DBA">
          <w:rPr>
            <w:rFonts w:ascii="Times New Roman" w:hAnsi="Times New Roman" w:cs="Helvetica"/>
            <w:sz w:val="22"/>
            <w:szCs w:val="22"/>
          </w:rPr>
          <w:t>o</w:t>
        </w:r>
      </w:ins>
      <w:r w:rsidRPr="003B04C8">
        <w:rPr>
          <w:rFonts w:ascii="Times New Roman" w:hAnsi="Times New Roman" w:cs="Helvetica"/>
          <w:sz w:val="22"/>
          <w:szCs w:val="22"/>
        </w:rPr>
        <w:t xml:space="preserve"> follow this disinterest to the source, go to graduate school. Graduate school is</w:t>
      </w:r>
      <w:r w:rsidRPr="003B04C8">
        <w:rPr>
          <w:rFonts w:ascii="Times New Roman" w:hAnsi="Times New Roman" w:cs="Helvetica"/>
        </w:rPr>
        <w:t xml:space="preserve"> </w:t>
      </w:r>
      <w:r w:rsidRPr="003B04C8">
        <w:rPr>
          <w:rFonts w:ascii="Times New Roman" w:hAnsi="Times New Roman" w:cs="Helvetica"/>
          <w:sz w:val="22"/>
          <w:szCs w:val="22"/>
        </w:rPr>
        <w:t>where future academics learn their disrespect for teaching.</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szCs w:val="22"/>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Graduate students are taught that teaching is easy. One half-day course at the Bok Center—all my</w:t>
      </w:r>
      <w:r w:rsidRPr="003B04C8">
        <w:rPr>
          <w:rFonts w:ascii="Times New Roman" w:hAnsi="Times New Roman" w:cs="Helvetica"/>
        </w:rPr>
        <w:t xml:space="preserve"> </w:t>
      </w:r>
      <w:r w:rsidRPr="003B04C8">
        <w:rPr>
          <w:rFonts w:ascii="Times New Roman" w:hAnsi="Times New Roman" w:cs="Helvetica"/>
          <w:sz w:val="22"/>
          <w:szCs w:val="22"/>
        </w:rPr>
        <w:t>department required—and you’re ready to teach section as a teaching fellow. Teach section for</w:t>
      </w:r>
      <w:r w:rsidRPr="003B04C8">
        <w:rPr>
          <w:rFonts w:ascii="Times New Roman" w:hAnsi="Times New Roman" w:cs="Helvetica"/>
        </w:rPr>
        <w:t xml:space="preserve"> </w:t>
      </w:r>
      <w:r w:rsidRPr="003B04C8">
        <w:rPr>
          <w:rFonts w:ascii="Times New Roman" w:hAnsi="Times New Roman" w:cs="Helvetica"/>
          <w:sz w:val="22"/>
          <w:szCs w:val="22"/>
        </w:rPr>
        <w:t>one class in a six year Ph.D. program—all my department required—and you’re ready to teach</w:t>
      </w:r>
      <w:r w:rsidRPr="003B04C8">
        <w:rPr>
          <w:rFonts w:ascii="Times New Roman" w:hAnsi="Times New Roman" w:cs="Helvetica"/>
        </w:rPr>
        <w:t xml:space="preserve"> </w:t>
      </w:r>
      <w:r w:rsidRPr="003B04C8">
        <w:rPr>
          <w:rFonts w:ascii="Times New Roman" w:hAnsi="Times New Roman" w:cs="Helvetica"/>
          <w:sz w:val="22"/>
          <w:szCs w:val="22"/>
        </w:rPr>
        <w:t>undergraduates as a junior faculty member. As a result, most future academics (including myself)</w:t>
      </w:r>
      <w:r w:rsidRPr="003B04C8">
        <w:rPr>
          <w:rFonts w:ascii="Times New Roman" w:hAnsi="Times New Roman" w:cs="Helvetica"/>
        </w:rPr>
        <w:t xml:space="preserve"> </w:t>
      </w:r>
      <w:r w:rsidRPr="003B04C8">
        <w:rPr>
          <w:rFonts w:ascii="Times New Roman" w:hAnsi="Times New Roman" w:cs="Helvetica"/>
          <w:sz w:val="22"/>
          <w:szCs w:val="22"/>
        </w:rPr>
        <w:t>enter their ﬁrst academic position not knowing how to design a class, write a full set of lectures,</w:t>
      </w:r>
      <w:r w:rsidRPr="003B04C8">
        <w:rPr>
          <w:rFonts w:ascii="Times New Roman" w:hAnsi="Times New Roman" w:cs="Helvetica"/>
        </w:rPr>
        <w:t xml:space="preserve"> </w:t>
      </w:r>
      <w:r w:rsidRPr="003B04C8">
        <w:rPr>
          <w:rFonts w:ascii="Times New Roman" w:hAnsi="Times New Roman" w:cs="Helvetica"/>
          <w:sz w:val="22"/>
          <w:szCs w:val="22"/>
        </w:rPr>
        <w:t>or balance our time between research and instruction.</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szCs w:val="22"/>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Graduate students are taught that teaching is not important. The reason graduate students aren’t</w:t>
      </w:r>
      <w:r w:rsidRPr="003B04C8">
        <w:rPr>
          <w:rFonts w:ascii="Times New Roman" w:hAnsi="Times New Roman" w:cs="Helvetica"/>
        </w:rPr>
        <w:t xml:space="preserve"> </w:t>
      </w:r>
      <w:r w:rsidRPr="003B04C8">
        <w:rPr>
          <w:rFonts w:ascii="Times New Roman" w:hAnsi="Times New Roman" w:cs="Helvetica"/>
          <w:sz w:val="22"/>
          <w:szCs w:val="22"/>
        </w:rPr>
        <w:t xml:space="preserve">required to teach more is that faculty want them in the </w:t>
      </w:r>
      <w:ins w:id="22" w:author="Eli Bartlow Martin" w:date="2011-04-05T16:28:00Z">
        <w:r w:rsidR="00F82DBA">
          <w:rPr>
            <w:rFonts w:ascii="Times New Roman" w:hAnsi="Times New Roman" w:cs="Helvetica"/>
            <w:sz w:val="22"/>
            <w:szCs w:val="22"/>
          </w:rPr>
          <w:t>lab or the library</w:t>
        </w:r>
      </w:ins>
      <w:r w:rsidRPr="003B04C8">
        <w:rPr>
          <w:rFonts w:ascii="Times New Roman" w:hAnsi="Times New Roman" w:cs="Helvetica"/>
          <w:sz w:val="22"/>
          <w:szCs w:val="22"/>
        </w:rPr>
        <w:t xml:space="preserve"> doing research. Research is what earns</w:t>
      </w:r>
      <w:r w:rsidRPr="003B04C8">
        <w:rPr>
          <w:rFonts w:ascii="Times New Roman" w:hAnsi="Times New Roman" w:cs="Helvetica"/>
        </w:rPr>
        <w:t xml:space="preserve"> </w:t>
      </w:r>
      <w:r w:rsidRPr="003B04C8">
        <w:rPr>
          <w:rFonts w:ascii="Times New Roman" w:hAnsi="Times New Roman" w:cs="Helvetica"/>
          <w:sz w:val="22"/>
          <w:szCs w:val="22"/>
        </w:rPr>
        <w:t>you a job, tenure, and worldwide renown; teaching is a distraction. Graduate students with an</w:t>
      </w:r>
      <w:r w:rsidRPr="003B04C8">
        <w:rPr>
          <w:rFonts w:ascii="Times New Roman" w:hAnsi="Times New Roman" w:cs="Helvetica"/>
        </w:rPr>
        <w:t xml:space="preserve"> </w:t>
      </w:r>
      <w:r w:rsidRPr="003B04C8">
        <w:rPr>
          <w:rFonts w:ascii="Times New Roman" w:hAnsi="Times New Roman" w:cs="Helvetica"/>
          <w:sz w:val="22"/>
          <w:szCs w:val="22"/>
        </w:rPr>
        <w:t>interest in teaching hear warning after warning that this is not the right thing to do. “You’ve</w:t>
      </w:r>
      <w:r w:rsidRPr="003B04C8">
        <w:rPr>
          <w:rFonts w:ascii="Times New Roman" w:hAnsi="Times New Roman" w:cs="Helvetica"/>
        </w:rPr>
        <w:t xml:space="preserve"> </w:t>
      </w:r>
      <w:r w:rsidRPr="003B04C8">
        <w:rPr>
          <w:rFonts w:ascii="Times New Roman" w:hAnsi="Times New Roman" w:cs="Helvetica"/>
          <w:sz w:val="22"/>
          <w:szCs w:val="22"/>
        </w:rPr>
        <w:t>taught enough.” “You need more papers on your resume, not another class.” “Why are you so</w:t>
      </w:r>
      <w:r w:rsidRPr="003B04C8">
        <w:rPr>
          <w:rFonts w:ascii="Times New Roman" w:hAnsi="Times New Roman" w:cs="Helvetica"/>
        </w:rPr>
        <w:t xml:space="preserve"> </w:t>
      </w:r>
      <w:r w:rsidRPr="003B04C8">
        <w:rPr>
          <w:rFonts w:ascii="Times New Roman" w:hAnsi="Times New Roman" w:cs="Helvetica"/>
          <w:sz w:val="22"/>
          <w:szCs w:val="22"/>
        </w:rPr>
        <w:t>interested in teaching? Is your research going OK?”</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Departments even establish incentives to discourage graduate students from teaching. I was required to teach one semester, and when I chose to keep teaching I was not paid for my labors.</w:t>
      </w:r>
      <w:r w:rsidRPr="003B04C8">
        <w:rPr>
          <w:rFonts w:ascii="Times New Roman" w:hAnsi="Times New Roman" w:cs="Helvetica"/>
        </w:rPr>
        <w:t xml:space="preserve"> </w:t>
      </w:r>
      <w:r w:rsidRPr="003B04C8">
        <w:rPr>
          <w:rFonts w:ascii="Times New Roman" w:hAnsi="Times New Roman" w:cs="Helvetica"/>
          <w:sz w:val="22"/>
          <w:szCs w:val="22"/>
        </w:rPr>
        <w:t>Instead, the money I would have received was routed to the my adviser, to pay him for my “lost”</w:t>
      </w:r>
      <w:r w:rsidRPr="003B04C8">
        <w:rPr>
          <w:rFonts w:ascii="Times New Roman" w:hAnsi="Times New Roman" w:cs="Helvetica"/>
        </w:rPr>
        <w:t xml:space="preserve"> </w:t>
      </w:r>
      <w:r w:rsidRPr="003B04C8">
        <w:rPr>
          <w:rFonts w:ascii="Times New Roman" w:hAnsi="Times New Roman" w:cs="Helvetica"/>
          <w:sz w:val="22"/>
          <w:szCs w:val="22"/>
        </w:rPr>
        <w:t>research productivity. Of course, the research papers still had to get written, and so at the end of</w:t>
      </w:r>
      <w:r w:rsidRPr="003B04C8">
        <w:rPr>
          <w:rFonts w:ascii="Times New Roman" w:hAnsi="Times New Roman" w:cs="Helvetica"/>
        </w:rPr>
        <w:t xml:space="preserve"> </w:t>
      </w:r>
      <w:r w:rsidRPr="003B04C8">
        <w:rPr>
          <w:rFonts w:ascii="Times New Roman" w:hAnsi="Times New Roman" w:cs="Helvetica"/>
          <w:sz w:val="22"/>
          <w:szCs w:val="22"/>
        </w:rPr>
        <w:t>the day I was working harder than I would have been doing research alone and being paid the</w:t>
      </w:r>
      <w:r w:rsidRPr="003B04C8">
        <w:rPr>
          <w:rFonts w:ascii="Times New Roman" w:hAnsi="Times New Roman" w:cs="Helvetica"/>
        </w:rPr>
        <w:t xml:space="preserve"> </w:t>
      </w: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same amount.</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Finally, graduate students are taught that teaching is unrewarding. Researched-obsessed faculty</w:t>
      </w:r>
      <w:r w:rsidRPr="003B04C8">
        <w:rPr>
          <w:rFonts w:ascii="Times New Roman" w:hAnsi="Times New Roman" w:cs="Helvetica"/>
        </w:rPr>
        <w:t xml:space="preserve"> </w:t>
      </w:r>
      <w:r w:rsidRPr="003B04C8">
        <w:rPr>
          <w:rFonts w:ascii="Times New Roman" w:hAnsi="Times New Roman" w:cs="Helvetica"/>
          <w:sz w:val="22"/>
          <w:szCs w:val="22"/>
        </w:rPr>
        <w:t>consistently deﬁne impact in ways that bring them either extra attention, money, or—ideally—both. Few seem excited by the chance to inspire young minds, or driven to direct their considerable creative and analytical powers towards transforming the learning process. My former department has senior faculty who have contributed in many ways to the broader Harvard community,</w:t>
      </w:r>
      <w:r w:rsidRPr="003B04C8">
        <w:rPr>
          <w:rFonts w:ascii="Times New Roman" w:hAnsi="Times New Roman" w:cs="Helvetica"/>
        </w:rPr>
        <w:t xml:space="preserve"> </w:t>
      </w:r>
      <w:r w:rsidRPr="003B04C8">
        <w:rPr>
          <w:rFonts w:ascii="Times New Roman" w:hAnsi="Times New Roman" w:cs="Helvetica"/>
          <w:sz w:val="22"/>
          <w:szCs w:val="22"/>
        </w:rPr>
        <w:t>but none of them stepped forward to transform CS50.</w:t>
      </w:r>
      <w:r w:rsidRPr="003B04C8">
        <w:rPr>
          <w:rFonts w:ascii="Times New Roman" w:hAnsi="Times New Roman" w:cs="Helvetica"/>
        </w:rPr>
        <w:t xml:space="preserve"> </w:t>
      </w:r>
    </w:p>
    <w:p w:rsidR="00F82DBA" w:rsidRDefault="00F82DBA" w:rsidP="00F82DBA">
      <w:pPr>
        <w:widowControl w:val="0"/>
        <w:numPr>
          <w:ins w:id="23" w:author="Eli Bartlow Martin" w:date="2011-04-05T16:3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4" w:author="Eli Bartlow Martin" w:date="2011-04-05T16:31:00Z"/>
          <w:rFonts w:ascii="Times New Roman" w:hAnsi="Times New Roman" w:cs="Helvetica"/>
          <w:sz w:val="22"/>
          <w:szCs w:val="22"/>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In reality, teaching isn’t what graduate students are taught. Teaching is challenging, and only</w:t>
      </w:r>
      <w:r w:rsidRPr="003B04C8">
        <w:rPr>
          <w:rFonts w:ascii="Times New Roman" w:hAnsi="Times New Roman" w:cs="Helvetica"/>
        </w:rPr>
        <w:t xml:space="preserve"> </w:t>
      </w:r>
      <w:r w:rsidRPr="003B04C8">
        <w:rPr>
          <w:rFonts w:ascii="Times New Roman" w:hAnsi="Times New Roman" w:cs="Helvetica"/>
          <w:sz w:val="22"/>
          <w:szCs w:val="22"/>
        </w:rPr>
        <w:t>becoming more so as technology changes the educational landscape. Change has always meant</w:t>
      </w:r>
      <w:r w:rsidRPr="003B04C8">
        <w:rPr>
          <w:rFonts w:ascii="Times New Roman" w:hAnsi="Times New Roman" w:cs="Helvetica"/>
        </w:rPr>
        <w:t xml:space="preserve"> </w:t>
      </w:r>
      <w:r w:rsidRPr="003B04C8">
        <w:rPr>
          <w:rFonts w:ascii="Times New Roman" w:hAnsi="Times New Roman" w:cs="Helvetica"/>
          <w:sz w:val="22"/>
          <w:szCs w:val="22"/>
        </w:rPr>
        <w:t>that teacher and student learn somewhat differently, but today the pace of technological advance</w:t>
      </w:r>
      <w:r w:rsidRPr="003B04C8">
        <w:rPr>
          <w:rFonts w:ascii="Times New Roman" w:hAnsi="Times New Roman" w:cs="Helvetica"/>
        </w:rPr>
        <w:t xml:space="preserve"> </w:t>
      </w:r>
      <w:r w:rsidRPr="003B04C8">
        <w:rPr>
          <w:rFonts w:ascii="Times New Roman" w:hAnsi="Times New Roman" w:cs="Helvetica"/>
          <w:sz w:val="22"/>
          <w:szCs w:val="22"/>
        </w:rPr>
        <w:t>has widened this gap substantially. Yet, even computer scientists are still delivering lectures as if</w:t>
      </w:r>
      <w:r w:rsidRPr="003B04C8">
        <w:rPr>
          <w:rFonts w:ascii="Times New Roman" w:hAnsi="Times New Roman" w:cs="Helvetica"/>
        </w:rPr>
        <w:t xml:space="preserve"> </w:t>
      </w:r>
      <w:r w:rsidRPr="003B04C8">
        <w:rPr>
          <w:rFonts w:ascii="Times New Roman" w:hAnsi="Times New Roman" w:cs="Helvetica"/>
          <w:sz w:val="22"/>
          <w:szCs w:val="22"/>
        </w:rPr>
        <w:t>there was no YouTube, giving PowerPoint presentations as if there was no iPad, and designing</w:t>
      </w:r>
      <w:r w:rsidRPr="003B04C8">
        <w:rPr>
          <w:rFonts w:ascii="Times New Roman" w:hAnsi="Times New Roman" w:cs="Helvetica"/>
        </w:rPr>
        <w:t xml:space="preserve"> </w:t>
      </w:r>
      <w:r w:rsidRPr="003B04C8">
        <w:rPr>
          <w:rFonts w:ascii="Times New Roman" w:hAnsi="Times New Roman" w:cs="Helvetica"/>
          <w:sz w:val="22"/>
          <w:szCs w:val="22"/>
        </w:rPr>
        <w:t>assignments as if there was no Wikipedia.</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Teaching is important, and while that alone may sound somewhat obvious, teaching is also important at research universities. If we don’t ﬁnd a way to rebalance the incentives to ensure that</w:t>
      </w:r>
      <w:r w:rsidRPr="003B04C8">
        <w:rPr>
          <w:rFonts w:ascii="Times New Roman" w:hAnsi="Times New Roman" w:cs="Helvetica"/>
        </w:rPr>
        <w:t xml:space="preserve"> </w:t>
      </w:r>
      <w:r w:rsidRPr="003B04C8">
        <w:rPr>
          <w:rFonts w:ascii="Times New Roman" w:hAnsi="Times New Roman" w:cs="Helvetica"/>
          <w:sz w:val="22"/>
          <w:szCs w:val="22"/>
        </w:rPr>
        <w:t>Harvard faculty are creative and accomplished both as teachers and as researchers, then at some</w:t>
      </w:r>
      <w:r w:rsidRPr="003B04C8">
        <w:rPr>
          <w:rFonts w:ascii="Times New Roman" w:hAnsi="Times New Roman" w:cs="Helvetica"/>
        </w:rPr>
        <w:t xml:space="preserve"> </w:t>
      </w:r>
      <w:r w:rsidRPr="003B04C8">
        <w:rPr>
          <w:rFonts w:ascii="Times New Roman" w:hAnsi="Times New Roman" w:cs="Helvetica"/>
          <w:sz w:val="22"/>
          <w:szCs w:val="22"/>
        </w:rPr>
        <w:t>point prospective students and their families are going to see through the myth that just hobnobbing with Rock Star Faculty constitutes a</w:t>
      </w:r>
      <w:ins w:id="25" w:author="Eli Bartlow Martin" w:date="2011-04-05T16:32:00Z">
        <w:r w:rsidR="00F82DBA">
          <w:rPr>
            <w:rFonts w:ascii="Times New Roman" w:hAnsi="Times New Roman" w:cs="Helvetica"/>
            <w:sz w:val="22"/>
            <w:szCs w:val="22"/>
          </w:rPr>
          <w:t xml:space="preserve"> good</w:t>
        </w:r>
      </w:ins>
      <w:r w:rsidRPr="003B04C8">
        <w:rPr>
          <w:rFonts w:ascii="Times New Roman" w:hAnsi="Times New Roman" w:cs="Helvetica"/>
          <w:sz w:val="22"/>
          <w:szCs w:val="22"/>
        </w:rPr>
        <w:t xml:space="preserve"> education.</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2"/>
          <w:szCs w:val="22"/>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So do these mythical creatures exist, the researcher who can teach, the teacher who can do research? You might as well ask, are there baseball players that can both hit and play defense, or</w:t>
      </w:r>
      <w:r w:rsidRPr="003B04C8">
        <w:rPr>
          <w:rFonts w:ascii="Times New Roman" w:hAnsi="Times New Roman" w:cs="Helvetica"/>
        </w:rPr>
        <w:t xml:space="preserve"> </w:t>
      </w:r>
      <w:r w:rsidRPr="003B04C8">
        <w:rPr>
          <w:rFonts w:ascii="Times New Roman" w:hAnsi="Times New Roman" w:cs="Helvetica"/>
          <w:sz w:val="22"/>
          <w:szCs w:val="22"/>
        </w:rPr>
        <w:t xml:space="preserve">is Charlie Sheen </w:t>
      </w:r>
      <w:ins w:id="26" w:author="Geoffrey Challen" w:date="2011-04-05T20:37:00Z">
        <w:r w:rsidR="00E76CAB">
          <w:rPr>
            <w:rFonts w:ascii="Times New Roman" w:hAnsi="Times New Roman" w:cs="Helvetica"/>
            <w:sz w:val="22"/>
            <w:szCs w:val="22"/>
          </w:rPr>
          <w:t xml:space="preserve">really </w:t>
        </w:r>
      </w:ins>
      <w:r w:rsidRPr="003B04C8">
        <w:rPr>
          <w:rFonts w:ascii="Times New Roman" w:hAnsi="Times New Roman" w:cs="Helvetica"/>
          <w:sz w:val="22"/>
          <w:szCs w:val="22"/>
        </w:rPr>
        <w:t>capable of winning both here and there</w:t>
      </w:r>
      <w:ins w:id="27" w:author="Geoffrey Challen" w:date="2011-04-05T20:27:00Z">
        <w:r w:rsidR="00DC223D">
          <w:rPr>
            <w:rFonts w:ascii="Times New Roman" w:hAnsi="Times New Roman" w:cs="Helvetica"/>
            <w:sz w:val="22"/>
            <w:szCs w:val="22"/>
          </w:rPr>
          <w:t xml:space="preserve">. </w:t>
        </w:r>
      </w:ins>
      <w:ins w:id="28" w:author="Geoffrey Challen" w:date="2011-04-05T20:36:00Z">
        <w:r w:rsidR="00836C49">
          <w:rPr>
            <w:rFonts w:ascii="Times New Roman" w:hAnsi="Times New Roman" w:cs="Helvetica"/>
            <w:sz w:val="22"/>
            <w:szCs w:val="22"/>
          </w:rPr>
          <w:t>Teaching, like winning,</w:t>
        </w:r>
      </w:ins>
      <w:del w:id="29" w:author="Geoffrey Challen" w:date="2011-04-05T20:36:00Z">
        <w:r w:rsidRPr="003B04C8" w:rsidDel="00836C49">
          <w:rPr>
            <w:rFonts w:ascii="Times New Roman" w:hAnsi="Times New Roman" w:cs="Helvetica"/>
            <w:sz w:val="22"/>
            <w:szCs w:val="22"/>
          </w:rPr>
          <w:delText>like teaching,</w:delText>
        </w:r>
      </w:del>
      <w:r w:rsidRPr="003B04C8">
        <w:rPr>
          <w:rFonts w:ascii="Times New Roman" w:hAnsi="Times New Roman" w:cs="Helvetica"/>
          <w:sz w:val="22"/>
          <w:szCs w:val="22"/>
        </w:rPr>
        <w:t xml:space="preserve"> is challenging, important,</w:t>
      </w:r>
      <w:r w:rsidRPr="003B04C8">
        <w:rPr>
          <w:rFonts w:ascii="Times New Roman" w:hAnsi="Times New Roman" w:cs="Helvetica"/>
        </w:rPr>
        <w:t xml:space="preserve"> </w:t>
      </w:r>
      <w:r w:rsidRPr="003B04C8">
        <w:rPr>
          <w:rFonts w:ascii="Times New Roman" w:hAnsi="Times New Roman" w:cs="Helvetica"/>
          <w:sz w:val="22"/>
          <w:szCs w:val="22"/>
        </w:rPr>
        <w:t>and fundamentally rewarding. But if we want to develop a new generation of dynamic college</w:t>
      </w:r>
      <w:r w:rsidRPr="003B04C8">
        <w:rPr>
          <w:rFonts w:ascii="Times New Roman" w:hAnsi="Times New Roman" w:cs="Helvetica"/>
        </w:rPr>
        <w:t xml:space="preserve"> </w:t>
      </w:r>
      <w:r w:rsidRPr="003B04C8">
        <w:rPr>
          <w:rFonts w:ascii="Times New Roman" w:hAnsi="Times New Roman" w:cs="Helvetica"/>
          <w:sz w:val="22"/>
          <w:szCs w:val="22"/>
        </w:rPr>
        <w:t>educators, we have to start by changing what they are taught in school.</w:t>
      </w:r>
      <w:r w:rsidRPr="003B04C8">
        <w:rPr>
          <w:rFonts w:ascii="Times New Roman" w:hAnsi="Times New Roman" w:cs="Helvetica"/>
        </w:rPr>
        <w:t xml:space="preserve"> </w:t>
      </w:r>
    </w:p>
    <w:p w:rsidR="00F82DBA" w:rsidRP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p>
    <w:p w:rsidR="00F82DBA" w:rsidRPr="00F82DBA" w:rsidRDefault="003B04C8"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3B04C8">
        <w:rPr>
          <w:rFonts w:ascii="Times New Roman" w:hAnsi="Times New Roman" w:cs="Helvetica"/>
          <w:sz w:val="22"/>
          <w:szCs w:val="22"/>
        </w:rPr>
        <w:t>Geoffrey Challen ’02–’03 is a Resident Tutor at Eliot House. The views expressed are his and do not reﬂect</w:t>
      </w:r>
      <w:r w:rsidRPr="003B04C8">
        <w:rPr>
          <w:rFonts w:ascii="Times New Roman" w:hAnsi="Times New Roman" w:cs="Helvetica"/>
        </w:rPr>
        <w:t xml:space="preserve"> </w:t>
      </w:r>
      <w:r w:rsidRPr="003B04C8">
        <w:rPr>
          <w:rFonts w:ascii="Times New Roman" w:hAnsi="Times New Roman" w:cs="Helvetica"/>
          <w:sz w:val="22"/>
          <w:szCs w:val="22"/>
        </w:rPr>
        <w:t>ofﬁcial Harvard College policy.</w:t>
      </w:r>
      <w:r w:rsidRPr="003B04C8">
        <w:rPr>
          <w:rFonts w:ascii="Times New Roman" w:hAnsi="Times New Roman" w:cs="Helvetica"/>
        </w:rPr>
        <w:t xml:space="preserve"> </w:t>
      </w:r>
    </w:p>
    <w:p w:rsidR="00F82DBA" w:rsidRDefault="00F82DBA" w:rsidP="00F82D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BE5CF5" w:rsidRDefault="00E76CAB"/>
    <w:sectPr w:rsidR="00BE5CF5" w:rsidSect="00D64ED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82DBA"/>
    <w:rsid w:val="003B04C8"/>
    <w:rsid w:val="005544BA"/>
    <w:rsid w:val="00836C49"/>
    <w:rsid w:val="00D05685"/>
    <w:rsid w:val="00DC223D"/>
    <w:rsid w:val="00E76CAB"/>
    <w:rsid w:val="00F82DB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702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rsid w:val="00F82DBA"/>
    <w:rPr>
      <w:sz w:val="18"/>
      <w:szCs w:val="18"/>
    </w:rPr>
  </w:style>
  <w:style w:type="paragraph" w:styleId="CommentText">
    <w:name w:val="annotation text"/>
    <w:basedOn w:val="Normal"/>
    <w:link w:val="CommentTextChar"/>
    <w:rsid w:val="00F82DBA"/>
  </w:style>
  <w:style w:type="character" w:customStyle="1" w:styleId="CommentTextChar">
    <w:name w:val="Comment Text Char"/>
    <w:basedOn w:val="DefaultParagraphFont"/>
    <w:link w:val="CommentText"/>
    <w:rsid w:val="00F82DBA"/>
  </w:style>
  <w:style w:type="paragraph" w:styleId="CommentSubject">
    <w:name w:val="annotation subject"/>
    <w:basedOn w:val="CommentText"/>
    <w:next w:val="CommentText"/>
    <w:link w:val="CommentSubjectChar"/>
    <w:rsid w:val="00F82DBA"/>
    <w:rPr>
      <w:b/>
      <w:bCs/>
      <w:sz w:val="20"/>
      <w:szCs w:val="20"/>
    </w:rPr>
  </w:style>
  <w:style w:type="character" w:customStyle="1" w:styleId="CommentSubjectChar">
    <w:name w:val="Comment Subject Char"/>
    <w:basedOn w:val="CommentTextChar"/>
    <w:link w:val="CommentSubject"/>
    <w:rsid w:val="00F82DBA"/>
    <w:rPr>
      <w:b/>
      <w:bCs/>
      <w:sz w:val="20"/>
      <w:szCs w:val="20"/>
    </w:rPr>
  </w:style>
  <w:style w:type="paragraph" w:styleId="BalloonText">
    <w:name w:val="Balloon Text"/>
    <w:basedOn w:val="Normal"/>
    <w:link w:val="BalloonTextChar"/>
    <w:rsid w:val="00F82DBA"/>
    <w:rPr>
      <w:rFonts w:ascii="Lucida Grande" w:hAnsi="Lucida Grande"/>
      <w:sz w:val="18"/>
      <w:szCs w:val="18"/>
    </w:rPr>
  </w:style>
  <w:style w:type="character" w:customStyle="1" w:styleId="BalloonTextChar">
    <w:name w:val="Balloon Text Char"/>
    <w:basedOn w:val="DefaultParagraphFont"/>
    <w:link w:val="BalloonText"/>
    <w:rsid w:val="00F82DBA"/>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771</Words>
  <Characters>4400</Characters>
  <Application>Microsoft Macintosh Word</Application>
  <DocSecurity>0</DocSecurity>
  <Lines>36</Lines>
  <Paragraphs>8</Paragraphs>
  <ScaleCrop>false</ScaleCrop>
  <Company> </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Bartlow Martin</dc:creator>
  <cp:keywords/>
  <cp:lastModifiedBy>Geoffrey Challen</cp:lastModifiedBy>
  <cp:revision>4</cp:revision>
  <dcterms:created xsi:type="dcterms:W3CDTF">2011-04-05T20:16:00Z</dcterms:created>
  <dcterms:modified xsi:type="dcterms:W3CDTF">2011-04-06T00:37:00Z</dcterms:modified>
</cp:coreProperties>
</file>